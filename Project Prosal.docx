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E942BF" w14:textId="09182AB7" w:rsidR="091B154B" w:rsidRDefault="091B154B" w:rsidP="091B154B">
      <w:pPr>
        <w:rPr>
          <w:rFonts w:ascii="Times New Roman" w:hAnsi="Times New Roman" w:cs="Times New Roman"/>
          <w:sz w:val="32"/>
          <w:szCs w:val="32"/>
        </w:rPr>
      </w:pPr>
    </w:p>
    <w:p w14:paraId="73A4F7E3" w14:textId="059C696E" w:rsidR="00184553" w:rsidRDefault="091B154B" w:rsidP="091B154B">
      <w:pPr>
        <w:jc w:val="center"/>
        <w:rPr>
          <w:rFonts w:ascii="Times New Roman" w:hAnsi="Times New Roman" w:cs="Times New Roman"/>
          <w:b/>
          <w:bCs/>
          <w:sz w:val="44"/>
          <w:szCs w:val="44"/>
          <w:u w:val="single"/>
        </w:rPr>
      </w:pPr>
      <w:r w:rsidRPr="091B154B">
        <w:rPr>
          <w:rFonts w:ascii="Times New Roman" w:hAnsi="Times New Roman" w:cs="Times New Roman"/>
          <w:sz w:val="32"/>
          <w:szCs w:val="32"/>
        </w:rPr>
        <w:t xml:space="preserve">     </w:t>
      </w:r>
      <w:r w:rsidRPr="091B154B">
        <w:rPr>
          <w:rFonts w:ascii="Times New Roman" w:hAnsi="Times New Roman" w:cs="Times New Roman"/>
          <w:b/>
          <w:bCs/>
          <w:sz w:val="44"/>
          <w:szCs w:val="44"/>
          <w:u w:val="single"/>
        </w:rPr>
        <w:t>PROJECT PROPOSAL</w:t>
      </w:r>
    </w:p>
    <w:p w14:paraId="2844475E" w14:textId="173E3343" w:rsidR="00F740C4" w:rsidRPr="00F740C4" w:rsidRDefault="00F740C4" w:rsidP="00F740C4">
      <w:pPr>
        <w:ind w:firstLine="720"/>
        <w:rPr>
          <w:rFonts w:ascii="Times New Roman" w:hAnsi="Times New Roman" w:cs="Times New Roman"/>
          <w:b/>
          <w:bCs/>
          <w:sz w:val="32"/>
          <w:szCs w:val="32"/>
        </w:rPr>
      </w:pPr>
      <w:r w:rsidRPr="00F740C4">
        <w:rPr>
          <w:rFonts w:ascii="Times New Roman" w:hAnsi="Times New Roman" w:cs="Times New Roman"/>
          <w:b/>
          <w:bCs/>
          <w:sz w:val="32"/>
          <w:szCs w:val="32"/>
        </w:rPr>
        <w:t>Mạch Ngọc Đức Anh</w:t>
      </w:r>
      <w:r w:rsidR="003516C6">
        <w:rPr>
          <w:rFonts w:ascii="Times New Roman" w:hAnsi="Times New Roman" w:cs="Times New Roman"/>
          <w:b/>
          <w:bCs/>
          <w:sz w:val="32"/>
          <w:szCs w:val="32"/>
        </w:rPr>
        <w:t xml:space="preserve"> 20225595</w:t>
      </w:r>
    </w:p>
    <w:p w14:paraId="082AD7F1" w14:textId="0D58C2A5" w:rsidR="00F740C4" w:rsidRPr="00F740C4" w:rsidRDefault="00F740C4" w:rsidP="00F740C4">
      <w:pPr>
        <w:ind w:firstLine="720"/>
        <w:rPr>
          <w:rFonts w:ascii="Times New Roman" w:hAnsi="Times New Roman" w:cs="Times New Roman"/>
          <w:b/>
          <w:bCs/>
          <w:sz w:val="32"/>
          <w:szCs w:val="32"/>
        </w:rPr>
      </w:pPr>
      <w:r w:rsidRPr="00F740C4">
        <w:rPr>
          <w:rFonts w:ascii="Times New Roman" w:hAnsi="Times New Roman" w:cs="Times New Roman"/>
          <w:b/>
          <w:bCs/>
          <w:sz w:val="32"/>
          <w:szCs w:val="32"/>
        </w:rPr>
        <w:t>Phạm Việt Anh</w:t>
      </w:r>
      <w:r w:rsidR="003516C6">
        <w:rPr>
          <w:rFonts w:ascii="Times New Roman" w:hAnsi="Times New Roman" w:cs="Times New Roman"/>
          <w:b/>
          <w:bCs/>
          <w:sz w:val="32"/>
          <w:szCs w:val="32"/>
        </w:rPr>
        <w:t xml:space="preserve">  </w:t>
      </w:r>
      <w:r w:rsidR="003516C6">
        <w:rPr>
          <w:rFonts w:ascii="Times New Roman" w:hAnsi="Times New Roman" w:cs="Times New Roman"/>
          <w:b/>
          <w:bCs/>
          <w:sz w:val="32"/>
          <w:szCs w:val="32"/>
        </w:rPr>
        <w:tab/>
        <w:t>20225599</w:t>
      </w:r>
    </w:p>
    <w:p w14:paraId="106A6EBB" w14:textId="22883013" w:rsidR="00F740C4" w:rsidRDefault="00F740C4" w:rsidP="00F740C4">
      <w:pPr>
        <w:ind w:firstLine="720"/>
        <w:rPr>
          <w:rFonts w:ascii="Times New Roman" w:hAnsi="Times New Roman" w:cs="Times New Roman"/>
          <w:b/>
          <w:bCs/>
          <w:sz w:val="32"/>
          <w:szCs w:val="32"/>
        </w:rPr>
      </w:pPr>
      <w:r w:rsidRPr="00F740C4">
        <w:rPr>
          <w:rFonts w:ascii="Times New Roman" w:hAnsi="Times New Roman" w:cs="Times New Roman"/>
          <w:b/>
          <w:bCs/>
          <w:sz w:val="32"/>
          <w:szCs w:val="32"/>
        </w:rPr>
        <w:t>Đỗ Hoàng Đông</w:t>
      </w:r>
      <w:r w:rsidR="003516C6">
        <w:rPr>
          <w:rFonts w:ascii="Times New Roman" w:hAnsi="Times New Roman" w:cs="Times New Roman"/>
          <w:b/>
          <w:bCs/>
          <w:sz w:val="32"/>
          <w:szCs w:val="32"/>
        </w:rPr>
        <w:tab/>
        <w:t>20225807</w:t>
      </w:r>
    </w:p>
    <w:p w14:paraId="31DBCDE8" w14:textId="4BC53304" w:rsidR="00F740C4" w:rsidRPr="00F740C4" w:rsidRDefault="00F740C4" w:rsidP="00F740C4">
      <w:pPr>
        <w:ind w:firstLine="720"/>
        <w:rPr>
          <w:rFonts w:ascii="Times New Roman" w:hAnsi="Times New Roman" w:cs="Times New Roman"/>
          <w:b/>
          <w:bCs/>
          <w:sz w:val="32"/>
          <w:szCs w:val="32"/>
        </w:rPr>
      </w:pPr>
      <w:r>
        <w:rPr>
          <w:rFonts w:ascii="Times New Roman" w:hAnsi="Times New Roman" w:cs="Times New Roman"/>
          <w:b/>
          <w:bCs/>
          <w:sz w:val="32"/>
          <w:szCs w:val="32"/>
        </w:rPr>
        <w:t xml:space="preserve">                            </w:t>
      </w:r>
      <w:r w:rsidRPr="00F740C4">
        <w:rPr>
          <w:rFonts w:ascii="Times New Roman" w:hAnsi="Times New Roman" w:cs="Times New Roman"/>
          <w:b/>
          <w:bCs/>
          <w:sz w:val="44"/>
          <w:szCs w:val="44"/>
          <w:u w:val="single"/>
        </w:rPr>
        <w:t xml:space="preserve"> </w:t>
      </w:r>
      <w:r w:rsidRPr="005853FE">
        <w:rPr>
          <w:rFonts w:ascii="Times New Roman" w:hAnsi="Times New Roman" w:cs="Times New Roman"/>
          <w:b/>
          <w:bCs/>
          <w:sz w:val="44"/>
          <w:szCs w:val="44"/>
          <w:u w:val="single"/>
        </w:rPr>
        <w:t>PROJECT PROPOSAL</w:t>
      </w:r>
    </w:p>
    <w:p w14:paraId="6079E014" w14:textId="2EBA5C44" w:rsidR="005853FE" w:rsidRPr="005853FE" w:rsidRDefault="005853FE">
      <w:pPr>
        <w:rPr>
          <w:rFonts w:ascii="Times New Roman" w:hAnsi="Times New Roman" w:cs="Times New Roman"/>
          <w:b/>
          <w:bCs/>
          <w:sz w:val="32"/>
          <w:szCs w:val="32"/>
          <w:u w:val="single"/>
        </w:rPr>
      </w:pPr>
      <w:r w:rsidRPr="005853FE">
        <w:rPr>
          <w:rFonts w:ascii="Times New Roman" w:hAnsi="Times New Roman" w:cs="Times New Roman"/>
          <w:b/>
          <w:bCs/>
          <w:sz w:val="32"/>
          <w:szCs w:val="32"/>
          <w:u w:val="single"/>
        </w:rPr>
        <w:t>1. Project title</w:t>
      </w:r>
    </w:p>
    <w:p w14:paraId="5AA65497" w14:textId="1E9818B5" w:rsidR="00C366C3" w:rsidRDefault="005853FE">
      <w:pPr>
        <w:rPr>
          <w:rFonts w:ascii="Times New Roman" w:hAnsi="Times New Roman" w:cs="Times New Roman"/>
          <w:sz w:val="32"/>
          <w:szCs w:val="32"/>
        </w:rPr>
      </w:pPr>
      <w:r>
        <w:rPr>
          <w:rFonts w:ascii="Times New Roman" w:hAnsi="Times New Roman" w:cs="Times New Roman"/>
          <w:sz w:val="32"/>
          <w:szCs w:val="32"/>
        </w:rPr>
        <w:t xml:space="preserve">  Hệ thống quản lý dữ liệu c</w:t>
      </w:r>
      <w:r w:rsidR="00AD7410">
        <w:rPr>
          <w:rFonts w:ascii="Times New Roman" w:hAnsi="Times New Roman" w:cs="Times New Roman"/>
          <w:sz w:val="32"/>
          <w:szCs w:val="32"/>
        </w:rPr>
        <w:t>ử</w:t>
      </w:r>
      <w:r>
        <w:rPr>
          <w:rFonts w:ascii="Times New Roman" w:hAnsi="Times New Roman" w:cs="Times New Roman"/>
          <w:sz w:val="32"/>
          <w:szCs w:val="32"/>
        </w:rPr>
        <w:t xml:space="preserve">a hàng điện thoại </w:t>
      </w:r>
      <w:r w:rsidR="00F20DA5">
        <w:rPr>
          <w:rFonts w:ascii="Times New Roman" w:hAnsi="Times New Roman" w:cs="Times New Roman"/>
          <w:sz w:val="32"/>
          <w:szCs w:val="32"/>
        </w:rPr>
        <w:t>và phụ kiện</w:t>
      </w:r>
      <w:r w:rsidR="003516C6">
        <w:rPr>
          <w:rFonts w:ascii="Times New Roman" w:hAnsi="Times New Roman" w:cs="Times New Roman"/>
          <w:sz w:val="32"/>
          <w:szCs w:val="32"/>
        </w:rPr>
        <w:t>(PSMS)</w:t>
      </w:r>
    </w:p>
    <w:p w14:paraId="2ACB2733" w14:textId="15242D13" w:rsidR="005853FE" w:rsidRDefault="005853FE">
      <w:pPr>
        <w:rPr>
          <w:rFonts w:ascii="Times New Roman" w:hAnsi="Times New Roman" w:cs="Times New Roman"/>
          <w:b/>
          <w:bCs/>
          <w:sz w:val="32"/>
          <w:szCs w:val="32"/>
          <w:u w:val="single"/>
        </w:rPr>
      </w:pPr>
      <w:r w:rsidRPr="005853FE">
        <w:rPr>
          <w:rFonts w:ascii="Times New Roman" w:hAnsi="Times New Roman" w:cs="Times New Roman"/>
          <w:b/>
          <w:bCs/>
          <w:sz w:val="32"/>
          <w:szCs w:val="32"/>
          <w:u w:val="single"/>
        </w:rPr>
        <w:t>2. Context</w:t>
      </w:r>
    </w:p>
    <w:p w14:paraId="53F64E71" w14:textId="442C48A6" w:rsidR="00C366C3" w:rsidRDefault="005853FE">
      <w:pPr>
        <w:rPr>
          <w:rFonts w:ascii="Times New Roman" w:hAnsi="Times New Roman" w:cs="Times New Roman"/>
          <w:sz w:val="32"/>
          <w:szCs w:val="32"/>
        </w:rPr>
      </w:pPr>
      <w:r>
        <w:rPr>
          <w:rFonts w:ascii="Times New Roman" w:hAnsi="Times New Roman" w:cs="Times New Roman"/>
          <w:sz w:val="32"/>
          <w:szCs w:val="32"/>
        </w:rPr>
        <w:t xml:space="preserve">- Xây dựng cơ sở  </w:t>
      </w:r>
      <w:r w:rsidR="00AD7410">
        <w:rPr>
          <w:rFonts w:ascii="Times New Roman" w:hAnsi="Times New Roman" w:cs="Times New Roman"/>
          <w:sz w:val="32"/>
          <w:szCs w:val="32"/>
        </w:rPr>
        <w:t>dữ liệu để quản lý thông tin liên quan đến sản phẩm, nhân viên trong cửa hàng, dữ liệu về khách hàng, dữ liệu vào ra của sản phẩm,…</w:t>
      </w:r>
      <w:r w:rsidR="003C2184">
        <w:rPr>
          <w:rFonts w:ascii="Times New Roman" w:hAnsi="Times New Roman" w:cs="Times New Roman"/>
          <w:sz w:val="32"/>
          <w:szCs w:val="32"/>
        </w:rPr>
        <w:t xml:space="preserve"> (mua bán cả offline và online)</w:t>
      </w:r>
    </w:p>
    <w:p w14:paraId="6ED77DB2" w14:textId="5BFE0BE6" w:rsidR="003B0B05" w:rsidRDefault="00AD7410">
      <w:pPr>
        <w:rPr>
          <w:rFonts w:ascii="Times New Roman" w:hAnsi="Times New Roman" w:cs="Times New Roman"/>
          <w:sz w:val="32"/>
          <w:szCs w:val="32"/>
        </w:rPr>
      </w:pPr>
      <w:r>
        <w:rPr>
          <w:rFonts w:ascii="Times New Roman" w:hAnsi="Times New Roman" w:cs="Times New Roman"/>
          <w:sz w:val="32"/>
          <w:szCs w:val="32"/>
        </w:rPr>
        <w:t>-</w:t>
      </w:r>
      <w:r w:rsidRPr="00AD7410">
        <w:rPr>
          <w:rFonts w:ascii="Times New Roman" w:hAnsi="Times New Roman" w:cs="Times New Roman"/>
          <w:b/>
          <w:bCs/>
          <w:sz w:val="32"/>
          <w:szCs w:val="32"/>
          <w:u w:val="single"/>
        </w:rPr>
        <w:t>Mục đích</w:t>
      </w:r>
      <w:r>
        <w:rPr>
          <w:rFonts w:ascii="Times New Roman" w:hAnsi="Times New Roman" w:cs="Times New Roman"/>
          <w:sz w:val="32"/>
          <w:szCs w:val="32"/>
        </w:rPr>
        <w:t>: Cửa hàng áp dụng hệ thống để kiểm kho, quản lý nhân viên và doanh thu , đảm bảo về dịch vụ bảo hành được chính xác,…</w:t>
      </w:r>
    </w:p>
    <w:p w14:paraId="028B5A77" w14:textId="29FA59AA" w:rsidR="003B0B05" w:rsidRDefault="003B0B05">
      <w:pPr>
        <w:rPr>
          <w:rFonts w:ascii="Times New Roman" w:hAnsi="Times New Roman" w:cs="Times New Roman"/>
          <w:b/>
          <w:bCs/>
          <w:sz w:val="32"/>
          <w:szCs w:val="32"/>
          <w:u w:val="single"/>
        </w:rPr>
      </w:pPr>
      <w:r w:rsidRPr="003B0B05">
        <w:rPr>
          <w:rFonts w:ascii="Times New Roman" w:hAnsi="Times New Roman" w:cs="Times New Roman"/>
          <w:b/>
          <w:bCs/>
          <w:sz w:val="32"/>
          <w:szCs w:val="32"/>
          <w:u w:val="single"/>
        </w:rPr>
        <w:t>3. Description</w:t>
      </w:r>
    </w:p>
    <w:p w14:paraId="7A066FB1" w14:textId="6C201937" w:rsidR="003B0B05" w:rsidRPr="003B0B05" w:rsidRDefault="00C366C3">
      <w:pPr>
        <w:rPr>
          <w:rFonts w:ascii="Times New Roman" w:hAnsi="Times New Roman" w:cs="Times New Roman"/>
          <w:sz w:val="32"/>
          <w:szCs w:val="32"/>
        </w:rPr>
      </w:pPr>
      <w:r w:rsidRPr="00C366C3">
        <w:rPr>
          <w:rFonts w:ascii="Times New Roman" w:hAnsi="Times New Roman" w:cs="Times New Roman"/>
          <w:b/>
          <w:bCs/>
          <w:sz w:val="32"/>
          <w:szCs w:val="32"/>
        </w:rPr>
        <w:t>Đối tượng sử dụng hệ thống cơ sở dữ liệu</w:t>
      </w:r>
      <w:r>
        <w:rPr>
          <w:rFonts w:ascii="Times New Roman" w:hAnsi="Times New Roman" w:cs="Times New Roman"/>
          <w:sz w:val="32"/>
          <w:szCs w:val="32"/>
        </w:rPr>
        <w:t>: nhân viên bán hàng, quản lý của hàng, admin staff.</w:t>
      </w:r>
    </w:p>
    <w:p w14:paraId="1786449D" w14:textId="1C3A21CA" w:rsidR="00C366C3" w:rsidRPr="00C366C3" w:rsidRDefault="00C366C3" w:rsidP="00C366C3">
      <w:pPr>
        <w:rPr>
          <w:rFonts w:ascii="Times New Roman" w:hAnsi="Times New Roman" w:cs="Times New Roman"/>
          <w:sz w:val="32"/>
          <w:szCs w:val="32"/>
        </w:rPr>
      </w:pPr>
      <w:r w:rsidRPr="00C366C3">
        <w:rPr>
          <w:rFonts w:ascii="Times New Roman" w:hAnsi="Times New Roman" w:cs="Times New Roman"/>
          <w:sz w:val="32"/>
          <w:szCs w:val="32"/>
        </w:rPr>
        <w:t>1. Quản lý Sản phẩm: Hệ thống cơ sở dữ liệu giúp cửa hàng lưu trữ thông tin về sản phẩm như tên, thương hiệu, model, giá cả, và số lượng trong kho. Điều này giúp nhân viên bán hàng dễ dàng tìm kiếm và cập nhật thông tin về sản phẩm cho khách hàng.</w:t>
      </w:r>
    </w:p>
    <w:p w14:paraId="150307D7" w14:textId="77777777" w:rsidR="00C366C3" w:rsidRPr="00C366C3" w:rsidRDefault="00C366C3" w:rsidP="00C366C3">
      <w:pPr>
        <w:rPr>
          <w:rFonts w:ascii="Times New Roman" w:hAnsi="Times New Roman" w:cs="Times New Roman"/>
          <w:sz w:val="32"/>
          <w:szCs w:val="32"/>
        </w:rPr>
      </w:pPr>
    </w:p>
    <w:p w14:paraId="30507D8D" w14:textId="35B1E523" w:rsidR="00C366C3" w:rsidRPr="00C366C3" w:rsidRDefault="00C366C3" w:rsidP="00C366C3">
      <w:pPr>
        <w:rPr>
          <w:rFonts w:ascii="Times New Roman" w:hAnsi="Times New Roman" w:cs="Times New Roman"/>
          <w:sz w:val="32"/>
          <w:szCs w:val="32"/>
        </w:rPr>
      </w:pPr>
      <w:r w:rsidRPr="00C366C3">
        <w:rPr>
          <w:rFonts w:ascii="Times New Roman" w:hAnsi="Times New Roman" w:cs="Times New Roman"/>
          <w:sz w:val="32"/>
          <w:szCs w:val="32"/>
        </w:rPr>
        <w:t>2. Quản lý Khách hàng: Hệ thống cơ sở dữ liệu giúp ghi lại thông tin cá nhân của khách hàng bao gồm tên, địa chỉ, số điện thoại và email. Điều này giúp cửa hàng có thể tạo ra một cơ sở dữ liệu khách hàng và theo dõi lịch sử mua hàng của họ.</w:t>
      </w:r>
    </w:p>
    <w:p w14:paraId="1AED57C7" w14:textId="77777777" w:rsidR="00C366C3" w:rsidRPr="00C366C3" w:rsidRDefault="00C366C3" w:rsidP="00C366C3">
      <w:pPr>
        <w:rPr>
          <w:rFonts w:ascii="Times New Roman" w:hAnsi="Times New Roman" w:cs="Times New Roman"/>
          <w:sz w:val="32"/>
          <w:szCs w:val="32"/>
        </w:rPr>
      </w:pPr>
    </w:p>
    <w:p w14:paraId="1156945A" w14:textId="0FCC946B" w:rsidR="00C366C3" w:rsidRDefault="00C366C3" w:rsidP="00C366C3">
      <w:pPr>
        <w:rPr>
          <w:rFonts w:ascii="Times New Roman" w:hAnsi="Times New Roman" w:cs="Times New Roman"/>
          <w:sz w:val="32"/>
          <w:szCs w:val="32"/>
        </w:rPr>
      </w:pPr>
      <w:r w:rsidRPr="00C366C3">
        <w:rPr>
          <w:rFonts w:ascii="Times New Roman" w:hAnsi="Times New Roman" w:cs="Times New Roman"/>
          <w:sz w:val="32"/>
          <w:szCs w:val="32"/>
        </w:rPr>
        <w:t>3. Quản lý Đơn đặt hàng: Cơ sở dữ liệu cho phép ghi lại thông tin về các đơn đặt hàng của khách hàng bao gồm sản phẩm đã mua, số lượng, giá và tổng giá trị của đơn hàng. Điều này giúp cửa hàng theo dõi các giao dịch mua bán và quản lý quá trình đặt hàng của khách hàng.</w:t>
      </w:r>
    </w:p>
    <w:p w14:paraId="53D2938B" w14:textId="2091D347" w:rsidR="00A343BE" w:rsidRPr="00C366C3" w:rsidRDefault="00A343BE" w:rsidP="00C366C3">
      <w:pPr>
        <w:rPr>
          <w:rFonts w:ascii="Times New Roman" w:hAnsi="Times New Roman" w:cs="Times New Roman"/>
          <w:sz w:val="32"/>
          <w:szCs w:val="32"/>
        </w:rPr>
      </w:pPr>
      <w:r>
        <w:rPr>
          <w:rFonts w:ascii="Times New Roman" w:hAnsi="Times New Roman" w:cs="Times New Roman"/>
          <w:sz w:val="32"/>
          <w:szCs w:val="32"/>
        </w:rPr>
        <w:t xml:space="preserve">4. </w:t>
      </w:r>
      <w:r w:rsidR="00BB31B1">
        <w:rPr>
          <w:rFonts w:ascii="Times New Roman" w:hAnsi="Times New Roman" w:cs="Times New Roman"/>
          <w:sz w:val="32"/>
          <w:szCs w:val="32"/>
        </w:rPr>
        <w:t>Quản lý tình trạng bảo hành:</w:t>
      </w:r>
      <w:r w:rsidR="50164185" w:rsidRPr="50164185">
        <w:rPr>
          <w:rFonts w:ascii="Times New Roman" w:hAnsi="Times New Roman" w:cs="Times New Roman"/>
          <w:sz w:val="32"/>
          <w:szCs w:val="32"/>
        </w:rPr>
        <w:t xml:space="preserve"> </w:t>
      </w:r>
      <w:r w:rsidR="003C2184">
        <w:rPr>
          <w:rFonts w:ascii="Times New Roman" w:hAnsi="Times New Roman" w:cs="Times New Roman"/>
          <w:sz w:val="32"/>
          <w:szCs w:val="32"/>
        </w:rPr>
        <w:t xml:space="preserve">Cơ sở dữ liệu </w:t>
      </w:r>
      <w:ins w:id="0" w:author="Microsoft Word" w:date="2024-04-15T21:12:00Z">
        <w:r w:rsidR="003C2184">
          <w:rPr>
            <w:rFonts w:ascii="Times New Roman" w:hAnsi="Times New Roman" w:cs="Times New Roman"/>
            <w:sz w:val="32"/>
            <w:szCs w:val="32"/>
          </w:rPr>
          <w:t xml:space="preserve">sẽ </w:t>
        </w:r>
        <w:r w:rsidR="00B43572">
          <w:rPr>
            <w:rFonts w:ascii="Times New Roman" w:hAnsi="Times New Roman" w:cs="Times New Roman"/>
            <w:sz w:val="32"/>
            <w:szCs w:val="32"/>
          </w:rPr>
          <w:t xml:space="preserve">giúp </w:t>
        </w:r>
      </w:ins>
      <w:r w:rsidR="00B43572">
        <w:rPr>
          <w:rFonts w:ascii="Times New Roman" w:hAnsi="Times New Roman" w:cs="Times New Roman"/>
          <w:sz w:val="32"/>
          <w:szCs w:val="32"/>
        </w:rPr>
        <w:t xml:space="preserve">cho </w:t>
      </w:r>
      <w:r w:rsidR="50164185" w:rsidRPr="50164185">
        <w:rPr>
          <w:rFonts w:ascii="Times New Roman" w:hAnsi="Times New Roman" w:cs="Times New Roman"/>
          <w:sz w:val="32"/>
          <w:szCs w:val="32"/>
        </w:rPr>
        <w:t>phép</w:t>
      </w:r>
      <w:ins w:id="1" w:author="Microsoft Word" w:date="2024-04-15T21:12:00Z">
        <w:r w:rsidR="00B43572">
          <w:rPr>
            <w:rFonts w:ascii="Times New Roman" w:hAnsi="Times New Roman" w:cs="Times New Roman"/>
            <w:sz w:val="32"/>
            <w:szCs w:val="32"/>
          </w:rPr>
          <w:t>nhân viên</w:t>
        </w:r>
      </w:ins>
      <w:r w:rsidR="00B43572">
        <w:rPr>
          <w:rFonts w:ascii="Times New Roman" w:hAnsi="Times New Roman" w:cs="Times New Roman"/>
          <w:sz w:val="32"/>
          <w:szCs w:val="32"/>
        </w:rPr>
        <w:t xml:space="preserve"> kiểm tra </w:t>
      </w:r>
      <w:r w:rsidR="50164185" w:rsidRPr="50164185">
        <w:rPr>
          <w:rFonts w:ascii="Times New Roman" w:hAnsi="Times New Roman" w:cs="Times New Roman"/>
          <w:sz w:val="32"/>
          <w:szCs w:val="32"/>
        </w:rPr>
        <w:t xml:space="preserve">thông tin về các dịch vụ và </w:t>
      </w:r>
      <w:ins w:id="2" w:author="Microsoft Word" w:date="2024-04-15T21:12:00Z">
        <w:r w:rsidR="00B43572">
          <w:rPr>
            <w:rFonts w:ascii="Times New Roman" w:hAnsi="Times New Roman" w:cs="Times New Roman"/>
            <w:sz w:val="32"/>
            <w:szCs w:val="32"/>
          </w:rPr>
          <w:t xml:space="preserve">được </w:t>
        </w:r>
      </w:ins>
      <w:r w:rsidR="00B43572">
        <w:rPr>
          <w:rFonts w:ascii="Times New Roman" w:hAnsi="Times New Roman" w:cs="Times New Roman"/>
          <w:sz w:val="32"/>
          <w:szCs w:val="32"/>
        </w:rPr>
        <w:t xml:space="preserve">tình trạng bảo hành của </w:t>
      </w:r>
      <w:r w:rsidR="50164185" w:rsidRPr="50164185">
        <w:rPr>
          <w:rFonts w:ascii="Times New Roman" w:hAnsi="Times New Roman" w:cs="Times New Roman"/>
          <w:sz w:val="32"/>
          <w:szCs w:val="32"/>
        </w:rPr>
        <w:t xml:space="preserve">các </w:t>
      </w:r>
      <w:r w:rsidR="00B43572">
        <w:rPr>
          <w:rFonts w:ascii="Times New Roman" w:hAnsi="Times New Roman" w:cs="Times New Roman"/>
          <w:sz w:val="32"/>
          <w:szCs w:val="32"/>
        </w:rPr>
        <w:t>sản phẩm.</w:t>
      </w:r>
      <w:r w:rsidR="50164185" w:rsidRPr="50164185">
        <w:rPr>
          <w:rFonts w:ascii="Times New Roman" w:hAnsi="Times New Roman" w:cs="Times New Roman"/>
          <w:sz w:val="32"/>
          <w:szCs w:val="32"/>
        </w:rPr>
        <w:t xml:space="preserve"> Điều này giúp cửa hàng theo dõi được thông tin hạn bảo hành và chi phí sửa của sản phẩm.</w:t>
      </w:r>
    </w:p>
    <w:p w14:paraId="536583C7" w14:textId="57C10058" w:rsidR="003B0B05" w:rsidRDefault="00FD13C7" w:rsidP="00C366C3">
      <w:pPr>
        <w:rPr>
          <w:rFonts w:ascii="Times New Roman" w:hAnsi="Times New Roman" w:cs="Times New Roman"/>
          <w:sz w:val="32"/>
          <w:szCs w:val="32"/>
        </w:rPr>
      </w:pPr>
      <w:r>
        <w:rPr>
          <w:rFonts w:ascii="Times New Roman" w:hAnsi="Times New Roman" w:cs="Times New Roman"/>
          <w:sz w:val="32"/>
          <w:szCs w:val="32"/>
        </w:rPr>
        <w:t>5</w:t>
      </w:r>
      <w:r w:rsidR="00C366C3" w:rsidRPr="00C366C3">
        <w:rPr>
          <w:rFonts w:ascii="Times New Roman" w:hAnsi="Times New Roman" w:cs="Times New Roman"/>
          <w:sz w:val="32"/>
          <w:szCs w:val="32"/>
        </w:rPr>
        <w:t>. Báo cáo và Phân tích: Cơ sở dữ liệu cung cấp dữ liệu cho việc tạo báo cáo và phân tích kinh doanh. Cửa hàng có thể sử dụng dữ liệu từ cơ sở dữ liệu để phân tích xu hướng mua hàng của khách hàng, đánh giá hiệu suất bán hàng và tạo ra chiến lược kinh doanh mới.</w:t>
      </w:r>
    </w:p>
    <w:p w14:paraId="02CF3D1A" w14:textId="05E7A806" w:rsidR="00C366C3" w:rsidRDefault="00C366C3" w:rsidP="00C366C3">
      <w:pPr>
        <w:rPr>
          <w:rFonts w:ascii="Times New Roman" w:hAnsi="Times New Roman" w:cs="Times New Roman"/>
          <w:b/>
          <w:bCs/>
          <w:sz w:val="32"/>
          <w:szCs w:val="32"/>
          <w:u w:val="single"/>
        </w:rPr>
      </w:pPr>
      <w:r w:rsidRPr="00C366C3">
        <w:rPr>
          <w:rFonts w:ascii="Times New Roman" w:hAnsi="Times New Roman" w:cs="Times New Roman"/>
          <w:b/>
          <w:bCs/>
          <w:sz w:val="32"/>
          <w:szCs w:val="32"/>
          <w:u w:val="single"/>
        </w:rPr>
        <w:t>4. Requirements</w:t>
      </w:r>
    </w:p>
    <w:p w14:paraId="2F8133AE" w14:textId="29D89EAF" w:rsidR="00BA471E" w:rsidRDefault="008A658F" w:rsidP="00C366C3">
      <w:pPr>
        <w:rPr>
          <w:rFonts w:ascii="Times New Roman" w:hAnsi="Times New Roman" w:cs="Times New Roman"/>
          <w:sz w:val="32"/>
          <w:szCs w:val="32"/>
        </w:rPr>
      </w:pPr>
      <w:r>
        <w:rPr>
          <w:rFonts w:ascii="Times New Roman" w:hAnsi="Times New Roman" w:cs="Times New Roman"/>
          <w:sz w:val="32"/>
          <w:szCs w:val="32"/>
        </w:rPr>
        <w:t xml:space="preserve">+) Khách hàng có thể tra cứu </w:t>
      </w:r>
      <w:r w:rsidR="007C56CD">
        <w:rPr>
          <w:rFonts w:ascii="Times New Roman" w:hAnsi="Times New Roman" w:cs="Times New Roman"/>
          <w:sz w:val="32"/>
          <w:szCs w:val="32"/>
        </w:rPr>
        <w:t>thông tin cơ bản của sản phẩm bằng cách nhập mã của sản phẩm</w:t>
      </w:r>
    </w:p>
    <w:p w14:paraId="2149702D" w14:textId="5A375E5E" w:rsidR="00486763" w:rsidRDefault="00486763" w:rsidP="0048676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Đối với </w:t>
      </w:r>
      <w:r w:rsidR="00CD710F">
        <w:rPr>
          <w:rFonts w:ascii="Times New Roman" w:hAnsi="Times New Roman" w:cs="Times New Roman"/>
          <w:sz w:val="32"/>
          <w:szCs w:val="32"/>
        </w:rPr>
        <w:t>khách hàng mua hàng trực tiếp</w:t>
      </w:r>
    </w:p>
    <w:p w14:paraId="35613BAE" w14:textId="77777777" w:rsidR="000A5E31" w:rsidRPr="000A5E31" w:rsidRDefault="000A5E31" w:rsidP="000A5E31">
      <w:pPr>
        <w:rPr>
          <w:rFonts w:ascii="Times New Roman" w:hAnsi="Times New Roman" w:cs="Times New Roman"/>
          <w:sz w:val="32"/>
          <w:szCs w:val="32"/>
        </w:rPr>
      </w:pPr>
      <w:r w:rsidRPr="000A5E31">
        <w:rPr>
          <w:rFonts w:ascii="Times New Roman" w:hAnsi="Times New Roman" w:cs="Times New Roman"/>
          <w:sz w:val="32"/>
          <w:szCs w:val="32"/>
        </w:rPr>
        <w:t>+) Nhân viên và quản lý có thể kiểm tra số lượng và thông tin của sản phẩm điện thoại cùng với các sản phẩm phụ kiện đi kèm còn lại ở trong kho bằng cách nhập vào mã sản phẩm</w:t>
      </w:r>
    </w:p>
    <w:p w14:paraId="6E3B5827" w14:textId="33233F3C" w:rsidR="000A5E31" w:rsidRPr="000A5E31" w:rsidRDefault="000A5E31" w:rsidP="000A5E31">
      <w:pPr>
        <w:rPr>
          <w:rFonts w:ascii="Times New Roman" w:hAnsi="Times New Roman" w:cs="Times New Roman"/>
          <w:sz w:val="32"/>
          <w:szCs w:val="32"/>
        </w:rPr>
      </w:pPr>
      <w:r w:rsidRPr="000A5E31">
        <w:rPr>
          <w:rFonts w:ascii="Times New Roman" w:hAnsi="Times New Roman" w:cs="Times New Roman"/>
          <w:sz w:val="32"/>
          <w:szCs w:val="32"/>
        </w:rPr>
        <w:t>+) Khi khách hàng đồng ý mua sản phẩm thì nhân viên sẽ thêm thông tin của khách hàng vào cơ sở dữ liệu</w:t>
      </w:r>
      <w:r w:rsidR="50164185" w:rsidRPr="50164185">
        <w:rPr>
          <w:rFonts w:ascii="Times New Roman" w:hAnsi="Times New Roman" w:cs="Times New Roman"/>
          <w:sz w:val="32"/>
          <w:szCs w:val="32"/>
        </w:rPr>
        <w:t>.</w:t>
      </w:r>
    </w:p>
    <w:p w14:paraId="75B1B71E" w14:textId="77777777" w:rsidR="000A5E31" w:rsidRPr="000A5E31" w:rsidRDefault="000A5E31" w:rsidP="000A5E31">
      <w:pPr>
        <w:rPr>
          <w:rFonts w:ascii="Times New Roman" w:hAnsi="Times New Roman" w:cs="Times New Roman"/>
          <w:sz w:val="32"/>
          <w:szCs w:val="32"/>
        </w:rPr>
      </w:pPr>
      <w:r w:rsidRPr="000A5E31">
        <w:rPr>
          <w:rFonts w:ascii="Times New Roman" w:hAnsi="Times New Roman" w:cs="Times New Roman"/>
          <w:sz w:val="32"/>
          <w:szCs w:val="32"/>
        </w:rPr>
        <w:t>+) Đồng thời, nhân viên cũng thêm thông tin về đơn đặt hàng và xác nhận tình trạng thanh toán của khách hành cho sản phẩm đã mua</w:t>
      </w:r>
    </w:p>
    <w:p w14:paraId="3DCAE9EB" w14:textId="77777777" w:rsidR="000A5E31" w:rsidRPr="000A5E31" w:rsidRDefault="000A5E31" w:rsidP="000A5E31">
      <w:pPr>
        <w:rPr>
          <w:rFonts w:ascii="Times New Roman" w:hAnsi="Times New Roman" w:cs="Times New Roman"/>
          <w:sz w:val="32"/>
          <w:szCs w:val="32"/>
        </w:rPr>
      </w:pPr>
      <w:r w:rsidRPr="000A5E31">
        <w:rPr>
          <w:rFonts w:ascii="Times New Roman" w:hAnsi="Times New Roman" w:cs="Times New Roman"/>
          <w:sz w:val="32"/>
          <w:szCs w:val="32"/>
        </w:rPr>
        <w:t>+) Khi khách hàng muốn bảo hành, khách hàng sẽ đọc thông tin của khách hàng (số điện thoại) để nhân viên tra cứu lịch sử mua hàng (ngày tháng năm), khi nhân viên thấy sản phẩm và xác nhận khách hàng có mua sản phẩm thì nhân viên sẽ tra cứu mã sản phẩm để biết thông tin rằng sản phẩm này được bảo hành trong bao lâu để xác nhận với khách hàng có được bảo hành hay không</w:t>
      </w:r>
    </w:p>
    <w:p w14:paraId="2C7CA521" w14:textId="77777777" w:rsidR="000A5E31" w:rsidRPr="000A5E31" w:rsidRDefault="000A5E31" w:rsidP="000A5E31">
      <w:pPr>
        <w:rPr>
          <w:rFonts w:ascii="Times New Roman" w:hAnsi="Times New Roman" w:cs="Times New Roman"/>
          <w:sz w:val="32"/>
          <w:szCs w:val="32"/>
        </w:rPr>
      </w:pPr>
      <w:r w:rsidRPr="000A5E31">
        <w:rPr>
          <w:rFonts w:ascii="Times New Roman" w:hAnsi="Times New Roman" w:cs="Times New Roman"/>
          <w:sz w:val="32"/>
          <w:szCs w:val="32"/>
        </w:rPr>
        <w:t>+) Nếu xác nhận bảo hành, nhân viên sẽ tạo đơn đặt hàng (ngày nhận máy, tình trạng, trạng thái) và chuyển máy cho nhân viên sửa chữa. Khi nào trả máy cho khách hàng thì cập nhật lại trạng thái cho sản phẩm</w:t>
      </w:r>
    </w:p>
    <w:p w14:paraId="429C66F7" w14:textId="77777777" w:rsidR="000A5E31" w:rsidRPr="000A5E31" w:rsidRDefault="000A5E31" w:rsidP="000A5E31">
      <w:pPr>
        <w:ind w:left="360"/>
        <w:rPr>
          <w:rFonts w:ascii="Times New Roman" w:hAnsi="Times New Roman" w:cs="Times New Roman"/>
          <w:sz w:val="32"/>
          <w:szCs w:val="32"/>
        </w:rPr>
      </w:pPr>
    </w:p>
    <w:p w14:paraId="40842ED8" w14:textId="60162C34" w:rsidR="000A5E31" w:rsidRDefault="000A5E31" w:rsidP="0048676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Đối với khách hàng mua sản phẩm online</w:t>
      </w:r>
    </w:p>
    <w:p w14:paraId="4EAD9800" w14:textId="5DF6A38E" w:rsidR="00C35D16" w:rsidRDefault="000F2224" w:rsidP="000F2224">
      <w:pPr>
        <w:rPr>
          <w:rFonts w:ascii="Times New Roman" w:hAnsi="Times New Roman" w:cs="Times New Roman"/>
          <w:sz w:val="32"/>
          <w:szCs w:val="32"/>
        </w:rPr>
      </w:pPr>
      <w:r>
        <w:rPr>
          <w:rFonts w:ascii="Times New Roman" w:hAnsi="Times New Roman" w:cs="Times New Roman"/>
          <w:sz w:val="32"/>
          <w:szCs w:val="32"/>
        </w:rPr>
        <w:t xml:space="preserve">+) Khách hàng có thể tra cứu thông tin </w:t>
      </w:r>
      <w:r w:rsidR="00F211AE">
        <w:rPr>
          <w:rFonts w:ascii="Times New Roman" w:hAnsi="Times New Roman" w:cs="Times New Roman"/>
          <w:sz w:val="32"/>
          <w:szCs w:val="32"/>
        </w:rPr>
        <w:t>và tình trạng (còn</w:t>
      </w:r>
      <w:r w:rsidR="00E84394">
        <w:rPr>
          <w:rFonts w:ascii="Times New Roman" w:hAnsi="Times New Roman" w:cs="Times New Roman"/>
          <w:sz w:val="32"/>
          <w:szCs w:val="32"/>
        </w:rPr>
        <w:t>/</w:t>
      </w:r>
      <w:r w:rsidR="00F211AE">
        <w:rPr>
          <w:rFonts w:ascii="Times New Roman" w:hAnsi="Times New Roman" w:cs="Times New Roman"/>
          <w:sz w:val="32"/>
          <w:szCs w:val="32"/>
        </w:rPr>
        <w:t>hết )</w:t>
      </w:r>
    </w:p>
    <w:p w14:paraId="62D211CE" w14:textId="6824451E" w:rsidR="008C6DA7" w:rsidRDefault="00E84394" w:rsidP="000F2224">
      <w:pPr>
        <w:rPr>
          <w:rFonts w:ascii="Times New Roman" w:hAnsi="Times New Roman" w:cs="Times New Roman"/>
          <w:sz w:val="32"/>
          <w:szCs w:val="32"/>
        </w:rPr>
      </w:pPr>
      <w:r>
        <w:rPr>
          <w:rFonts w:ascii="Times New Roman" w:hAnsi="Times New Roman" w:cs="Times New Roman"/>
          <w:sz w:val="32"/>
          <w:szCs w:val="32"/>
        </w:rPr>
        <w:t>+) Nếu khách hàng muốn mua sản phẩm, thì khách hàng sẽ tự</w:t>
      </w:r>
      <w:r w:rsidR="00CF641E">
        <w:rPr>
          <w:rFonts w:ascii="Times New Roman" w:hAnsi="Times New Roman" w:cs="Times New Roman"/>
          <w:sz w:val="32"/>
          <w:szCs w:val="32"/>
        </w:rPr>
        <w:t xml:space="preserve"> th</w:t>
      </w:r>
      <w:r w:rsidR="00100950">
        <w:rPr>
          <w:rFonts w:ascii="Times New Roman" w:hAnsi="Times New Roman" w:cs="Times New Roman"/>
          <w:sz w:val="32"/>
          <w:szCs w:val="32"/>
        </w:rPr>
        <w:t>ê</w:t>
      </w:r>
      <w:r w:rsidR="00CF641E">
        <w:rPr>
          <w:rFonts w:ascii="Times New Roman" w:hAnsi="Times New Roman" w:cs="Times New Roman"/>
          <w:sz w:val="32"/>
          <w:szCs w:val="32"/>
        </w:rPr>
        <w:t>m thông tin về phương thức liên lạc</w:t>
      </w:r>
      <w:r w:rsidR="00100950">
        <w:rPr>
          <w:rFonts w:ascii="Times New Roman" w:hAnsi="Times New Roman" w:cs="Times New Roman"/>
          <w:sz w:val="32"/>
          <w:szCs w:val="32"/>
        </w:rPr>
        <w:t>, địa chỉ nhận hàng</w:t>
      </w:r>
      <w:r w:rsidR="00112324">
        <w:rPr>
          <w:rFonts w:ascii="Times New Roman" w:hAnsi="Times New Roman" w:cs="Times New Roman"/>
          <w:sz w:val="32"/>
          <w:szCs w:val="32"/>
        </w:rPr>
        <w:t>, số lượng</w:t>
      </w:r>
      <w:r w:rsidR="008C6DA7">
        <w:rPr>
          <w:rFonts w:ascii="Times New Roman" w:hAnsi="Times New Roman" w:cs="Times New Roman"/>
          <w:sz w:val="32"/>
          <w:szCs w:val="32"/>
        </w:rPr>
        <w:t xml:space="preserve"> (nếu số lượng mà khách hàng muốn mua vượt quá số lượng trong kho thì không </w:t>
      </w:r>
      <w:r w:rsidR="005F4566">
        <w:rPr>
          <w:rFonts w:ascii="Times New Roman" w:hAnsi="Times New Roman" w:cs="Times New Roman"/>
          <w:sz w:val="32"/>
          <w:szCs w:val="32"/>
        </w:rPr>
        <w:t>thêm thông tin và yêu cầu khách hàng sửa lại số lượng)</w:t>
      </w:r>
      <w:r w:rsidR="00365CC0">
        <w:rPr>
          <w:rFonts w:ascii="Times New Roman" w:hAnsi="Times New Roman" w:cs="Times New Roman"/>
          <w:sz w:val="32"/>
          <w:szCs w:val="32"/>
        </w:rPr>
        <w:t>, đưa ra số tiền thanh toán cho khách hàng</w:t>
      </w:r>
      <w:r w:rsidR="005F4566">
        <w:rPr>
          <w:rFonts w:ascii="Times New Roman" w:hAnsi="Times New Roman" w:cs="Times New Roman"/>
          <w:sz w:val="32"/>
          <w:szCs w:val="32"/>
        </w:rPr>
        <w:t xml:space="preserve">. </w:t>
      </w:r>
      <w:r w:rsidR="00365CC0">
        <w:rPr>
          <w:rFonts w:ascii="Times New Roman" w:hAnsi="Times New Roman" w:cs="Times New Roman"/>
          <w:sz w:val="32"/>
          <w:szCs w:val="32"/>
        </w:rPr>
        <w:t xml:space="preserve">Sau khi khách hàng thanh toán thì nhân viên sẽ </w:t>
      </w:r>
      <w:r w:rsidR="00A710E2">
        <w:rPr>
          <w:rFonts w:ascii="Times New Roman" w:hAnsi="Times New Roman" w:cs="Times New Roman"/>
          <w:sz w:val="32"/>
          <w:szCs w:val="32"/>
        </w:rPr>
        <w:t xml:space="preserve">kiểm tra </w:t>
      </w:r>
      <w:r w:rsidR="00365CC0">
        <w:rPr>
          <w:rFonts w:ascii="Times New Roman" w:hAnsi="Times New Roman" w:cs="Times New Roman"/>
          <w:sz w:val="32"/>
          <w:szCs w:val="32"/>
        </w:rPr>
        <w:t>số tiền và xác nhận tình trạng thanh toán</w:t>
      </w:r>
      <w:r w:rsidR="009C35E8">
        <w:rPr>
          <w:rFonts w:ascii="Times New Roman" w:hAnsi="Times New Roman" w:cs="Times New Roman"/>
          <w:sz w:val="32"/>
          <w:szCs w:val="32"/>
        </w:rPr>
        <w:t xml:space="preserve"> (nếu chưa thì nhân viên có thể gọi cho khách hàng để hỏi </w:t>
      </w:r>
      <w:r w:rsidR="50164185" w:rsidRPr="50164185">
        <w:rPr>
          <w:rFonts w:ascii="Times New Roman" w:hAnsi="Times New Roman" w:cs="Times New Roman"/>
          <w:sz w:val="32"/>
          <w:szCs w:val="32"/>
        </w:rPr>
        <w:t>thêm</w:t>
      </w:r>
      <w:r w:rsidR="009C35E8">
        <w:rPr>
          <w:rFonts w:ascii="Times New Roman" w:hAnsi="Times New Roman" w:cs="Times New Roman"/>
          <w:sz w:val="32"/>
          <w:szCs w:val="32"/>
        </w:rPr>
        <w:t xml:space="preserve">, hướng dẫn thanh toán,…). </w:t>
      </w:r>
    </w:p>
    <w:p w14:paraId="7E5A128B" w14:textId="1EE3B81F" w:rsidR="009C35E8" w:rsidRDefault="009C35E8" w:rsidP="000F2224">
      <w:pPr>
        <w:rPr>
          <w:rFonts w:ascii="Times New Roman" w:hAnsi="Times New Roman" w:cs="Times New Roman"/>
          <w:sz w:val="32"/>
          <w:szCs w:val="32"/>
        </w:rPr>
      </w:pPr>
      <w:r>
        <w:rPr>
          <w:rFonts w:ascii="Times New Roman" w:hAnsi="Times New Roman" w:cs="Times New Roman"/>
          <w:sz w:val="32"/>
          <w:szCs w:val="32"/>
        </w:rPr>
        <w:t>+) Nếu đã xác nhận</w:t>
      </w:r>
      <w:r w:rsidR="00682380">
        <w:rPr>
          <w:rFonts w:ascii="Times New Roman" w:hAnsi="Times New Roman" w:cs="Times New Roman"/>
          <w:sz w:val="32"/>
          <w:szCs w:val="32"/>
        </w:rPr>
        <w:t>, thì nhân viên sẽ</w:t>
      </w:r>
      <w:r w:rsidR="00E61F2D">
        <w:rPr>
          <w:rFonts w:ascii="Times New Roman" w:hAnsi="Times New Roman" w:cs="Times New Roman"/>
          <w:sz w:val="32"/>
          <w:szCs w:val="32"/>
        </w:rPr>
        <w:t xml:space="preserve"> cập nhật lại số lượng của </w:t>
      </w:r>
      <w:r w:rsidR="00484049">
        <w:rPr>
          <w:rFonts w:ascii="Times New Roman" w:hAnsi="Times New Roman" w:cs="Times New Roman"/>
          <w:sz w:val="32"/>
          <w:szCs w:val="32"/>
        </w:rPr>
        <w:t xml:space="preserve">sản phẩm trong kho và </w:t>
      </w:r>
      <w:r w:rsidR="003A087D">
        <w:rPr>
          <w:rFonts w:ascii="Times New Roman" w:hAnsi="Times New Roman" w:cs="Times New Roman"/>
          <w:sz w:val="32"/>
          <w:szCs w:val="32"/>
        </w:rPr>
        <w:t>và đưa thông tin khách hàng vào bảng giao hàng (thông tin của khách hàng, tình trạng giao hàng) và đóng gói sản phẩm chuyển cho dịch vụ chuyển phát</w:t>
      </w:r>
    </w:p>
    <w:p w14:paraId="30091C35" w14:textId="40B7DD0B" w:rsidR="003A087D" w:rsidRPr="00C35D16" w:rsidRDefault="003A087D" w:rsidP="000F2224">
      <w:pPr>
        <w:rPr>
          <w:rFonts w:ascii="Times New Roman" w:hAnsi="Times New Roman" w:cs="Times New Roman"/>
          <w:sz w:val="32"/>
          <w:szCs w:val="32"/>
        </w:rPr>
      </w:pPr>
      <w:r>
        <w:rPr>
          <w:rFonts w:ascii="Times New Roman" w:hAnsi="Times New Roman" w:cs="Times New Roman"/>
          <w:sz w:val="32"/>
          <w:szCs w:val="32"/>
        </w:rPr>
        <w:t xml:space="preserve">+) Nếu khách hàng muốn </w:t>
      </w:r>
      <w:r w:rsidR="008330DC">
        <w:rPr>
          <w:rFonts w:ascii="Times New Roman" w:hAnsi="Times New Roman" w:cs="Times New Roman"/>
          <w:sz w:val="32"/>
          <w:szCs w:val="32"/>
        </w:rPr>
        <w:t xml:space="preserve">bảo hành thì khách hàng chuyển phát sản phẩm cho </w:t>
      </w:r>
      <w:r w:rsidR="50164185" w:rsidRPr="50164185">
        <w:rPr>
          <w:rFonts w:ascii="Times New Roman" w:hAnsi="Times New Roman" w:cs="Times New Roman"/>
          <w:sz w:val="32"/>
          <w:szCs w:val="32"/>
        </w:rPr>
        <w:t>cửa</w:t>
      </w:r>
      <w:r w:rsidR="008330DC">
        <w:rPr>
          <w:rFonts w:ascii="Times New Roman" w:hAnsi="Times New Roman" w:cs="Times New Roman"/>
          <w:sz w:val="32"/>
          <w:szCs w:val="32"/>
        </w:rPr>
        <w:t xml:space="preserve"> hàng và nhân viên cũng kiểm tra hạn bảo hành như đối với khách hàng </w:t>
      </w:r>
      <w:r w:rsidR="00FF0254">
        <w:rPr>
          <w:rFonts w:ascii="Times New Roman" w:hAnsi="Times New Roman" w:cs="Times New Roman"/>
          <w:sz w:val="32"/>
          <w:szCs w:val="32"/>
        </w:rPr>
        <w:t xml:space="preserve">mua offline và lại chuyển phát lại cho khách hàng như lúc </w:t>
      </w:r>
      <w:r w:rsidR="003C2184">
        <w:rPr>
          <w:rFonts w:ascii="Times New Roman" w:hAnsi="Times New Roman" w:cs="Times New Roman"/>
          <w:sz w:val="32"/>
          <w:szCs w:val="32"/>
        </w:rPr>
        <w:t>bán sản phẩm.</w:t>
      </w:r>
    </w:p>
    <w:p w14:paraId="2A8DE1F0" w14:textId="77777777" w:rsidR="000A5E31" w:rsidRPr="00486763" w:rsidRDefault="000A5E31" w:rsidP="000A5E31">
      <w:pPr>
        <w:pStyle w:val="ListParagraph"/>
        <w:rPr>
          <w:rFonts w:ascii="Times New Roman" w:hAnsi="Times New Roman" w:cs="Times New Roman"/>
          <w:sz w:val="32"/>
          <w:szCs w:val="32"/>
        </w:rPr>
      </w:pPr>
    </w:p>
    <w:p w14:paraId="3B3020AD" w14:textId="7103E878" w:rsidR="000A5E31" w:rsidRDefault="000A5E31" w:rsidP="00C366C3">
      <w:pPr>
        <w:rPr>
          <w:rFonts w:ascii="Times New Roman" w:hAnsi="Times New Roman" w:cs="Times New Roman"/>
          <w:sz w:val="32"/>
          <w:szCs w:val="32"/>
        </w:rPr>
      </w:pPr>
    </w:p>
    <w:p w14:paraId="7C02E22F" w14:textId="77777777" w:rsidR="00BA471E" w:rsidRDefault="00BA471E" w:rsidP="00C366C3">
      <w:pPr>
        <w:rPr>
          <w:rFonts w:ascii="Times New Roman" w:hAnsi="Times New Roman" w:cs="Times New Roman"/>
          <w:sz w:val="32"/>
          <w:szCs w:val="32"/>
        </w:rPr>
      </w:pPr>
    </w:p>
    <w:p w14:paraId="0727B1AA" w14:textId="77777777" w:rsidR="00BA471E" w:rsidRDefault="00BA471E" w:rsidP="00C366C3">
      <w:pPr>
        <w:rPr>
          <w:rFonts w:ascii="Times New Roman" w:hAnsi="Times New Roman" w:cs="Times New Roman"/>
          <w:sz w:val="32"/>
          <w:szCs w:val="32"/>
        </w:rPr>
      </w:pPr>
    </w:p>
    <w:p w14:paraId="1FD1E671" w14:textId="77777777" w:rsidR="00BA471E" w:rsidRDefault="00BA471E" w:rsidP="00C366C3">
      <w:pPr>
        <w:rPr>
          <w:rFonts w:ascii="Times New Roman" w:hAnsi="Times New Roman" w:cs="Times New Roman"/>
          <w:sz w:val="32"/>
          <w:szCs w:val="32"/>
        </w:rPr>
      </w:pPr>
    </w:p>
    <w:p w14:paraId="6AA2F926" w14:textId="77777777" w:rsidR="00BA471E" w:rsidRDefault="00BA471E" w:rsidP="00C366C3">
      <w:pPr>
        <w:rPr>
          <w:rFonts w:ascii="Times New Roman" w:hAnsi="Times New Roman" w:cs="Times New Roman"/>
          <w:sz w:val="32"/>
          <w:szCs w:val="32"/>
        </w:rPr>
      </w:pPr>
    </w:p>
    <w:p w14:paraId="06E0CE00" w14:textId="77777777" w:rsidR="00BA471E" w:rsidRDefault="00BA471E" w:rsidP="00C366C3">
      <w:pPr>
        <w:rPr>
          <w:rFonts w:ascii="Times New Roman" w:hAnsi="Times New Roman" w:cs="Times New Roman"/>
          <w:sz w:val="32"/>
          <w:szCs w:val="32"/>
        </w:rPr>
      </w:pPr>
    </w:p>
    <w:p w14:paraId="6421E541" w14:textId="77777777" w:rsidR="00BA471E" w:rsidRDefault="00BA471E" w:rsidP="00C366C3">
      <w:pPr>
        <w:rPr>
          <w:rFonts w:ascii="Times New Roman" w:hAnsi="Times New Roman" w:cs="Times New Roman"/>
          <w:sz w:val="32"/>
          <w:szCs w:val="32"/>
        </w:rPr>
      </w:pPr>
    </w:p>
    <w:p w14:paraId="4FF17334" w14:textId="77777777" w:rsidR="00BA471E" w:rsidRPr="00C366C3" w:rsidRDefault="00BA471E" w:rsidP="00C366C3">
      <w:pPr>
        <w:rPr>
          <w:rFonts w:ascii="Times New Roman" w:hAnsi="Times New Roman" w:cs="Times New Roman"/>
          <w:sz w:val="32"/>
          <w:szCs w:val="32"/>
        </w:rPr>
      </w:pPr>
    </w:p>
    <w:p w14:paraId="7413CE95" w14:textId="77777777" w:rsidR="00C366C3" w:rsidRPr="005853FE" w:rsidRDefault="00C366C3" w:rsidP="00C366C3">
      <w:pPr>
        <w:rPr>
          <w:rFonts w:ascii="Times New Roman" w:hAnsi="Times New Roman" w:cs="Times New Roman"/>
          <w:sz w:val="32"/>
          <w:szCs w:val="32"/>
        </w:rPr>
      </w:pPr>
    </w:p>
    <w:p w14:paraId="6BC22897" w14:textId="77777777" w:rsidR="005853FE" w:rsidRPr="005853FE" w:rsidRDefault="005853FE">
      <w:pPr>
        <w:rPr>
          <w:rFonts w:ascii="Times New Roman" w:hAnsi="Times New Roman" w:cs="Times New Roman"/>
          <w:sz w:val="32"/>
          <w:szCs w:val="32"/>
        </w:rPr>
      </w:pPr>
    </w:p>
    <w:sectPr w:rsidR="005853FE" w:rsidRPr="005853FE" w:rsidSect="005853FE">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F4718D" w14:textId="77777777" w:rsidR="004144BD" w:rsidRDefault="004144BD">
      <w:pPr>
        <w:spacing w:after="0" w:line="240" w:lineRule="auto"/>
      </w:pPr>
      <w:r>
        <w:separator/>
      </w:r>
    </w:p>
  </w:endnote>
  <w:endnote w:type="continuationSeparator" w:id="0">
    <w:p w14:paraId="37795BE1" w14:textId="77777777" w:rsidR="004144BD" w:rsidRDefault="004144BD">
      <w:pPr>
        <w:spacing w:after="0" w:line="240" w:lineRule="auto"/>
      </w:pPr>
      <w:r>
        <w:continuationSeparator/>
      </w:r>
    </w:p>
  </w:endnote>
  <w:endnote w:type="continuationNotice" w:id="1">
    <w:p w14:paraId="072D3593" w14:textId="77777777" w:rsidR="00331D8E" w:rsidRDefault="00331D8E">
      <w:pPr>
        <w:spacing w:after="0" w:line="240" w:lineRule="auto"/>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00"/>
      <w:gridCol w:w="3600"/>
      <w:gridCol w:w="3600"/>
    </w:tblGrid>
    <w:tr w:rsidR="4F249548" w14:paraId="0052CE9E" w14:textId="77777777" w:rsidTr="4F249548">
      <w:trPr>
        <w:trHeight w:val="300"/>
      </w:trPr>
      <w:tc>
        <w:tcPr>
          <w:tcW w:w="3600" w:type="dxa"/>
        </w:tcPr>
        <w:p w14:paraId="45F112A8" w14:textId="69995458" w:rsidR="4F249548" w:rsidRDefault="4F249548" w:rsidP="4F249548">
          <w:pPr>
            <w:pStyle w:val="Header"/>
            <w:ind w:left="-115"/>
          </w:pPr>
        </w:p>
      </w:tc>
      <w:tc>
        <w:tcPr>
          <w:tcW w:w="3600" w:type="dxa"/>
        </w:tcPr>
        <w:p w14:paraId="3A312A6D" w14:textId="5B7BD809" w:rsidR="4F249548" w:rsidRDefault="4F249548" w:rsidP="4F249548">
          <w:pPr>
            <w:pStyle w:val="Header"/>
            <w:jc w:val="center"/>
          </w:pPr>
        </w:p>
      </w:tc>
      <w:tc>
        <w:tcPr>
          <w:tcW w:w="3600" w:type="dxa"/>
        </w:tcPr>
        <w:p w14:paraId="54C9B406" w14:textId="7AAF7645" w:rsidR="4F249548" w:rsidRDefault="4F249548" w:rsidP="4F249548">
          <w:pPr>
            <w:pStyle w:val="Header"/>
            <w:ind w:right="-115"/>
            <w:jc w:val="right"/>
          </w:pPr>
        </w:p>
      </w:tc>
    </w:tr>
  </w:tbl>
  <w:p w14:paraId="3B3EB660" w14:textId="5246FD32" w:rsidR="4F249548" w:rsidRDefault="4F249548" w:rsidP="4F2495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A8CC5E" w14:textId="77777777" w:rsidR="004144BD" w:rsidRDefault="004144BD">
      <w:pPr>
        <w:spacing w:after="0" w:line="240" w:lineRule="auto"/>
      </w:pPr>
      <w:r>
        <w:separator/>
      </w:r>
    </w:p>
  </w:footnote>
  <w:footnote w:type="continuationSeparator" w:id="0">
    <w:p w14:paraId="074194DF" w14:textId="77777777" w:rsidR="004144BD" w:rsidRDefault="004144BD">
      <w:pPr>
        <w:spacing w:after="0" w:line="240" w:lineRule="auto"/>
      </w:pPr>
      <w:r>
        <w:continuationSeparator/>
      </w:r>
    </w:p>
  </w:footnote>
  <w:footnote w:type="continuationNotice" w:id="1">
    <w:p w14:paraId="6C004DFE" w14:textId="77777777" w:rsidR="00331D8E" w:rsidRDefault="00331D8E">
      <w:pPr>
        <w:spacing w:after="0" w:line="240" w:lineRule="auto"/>
        <w:rPr>
          <w:rFonts w:hint="eastAsia"/>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00"/>
      <w:gridCol w:w="3600"/>
      <w:gridCol w:w="3600"/>
    </w:tblGrid>
    <w:tr w:rsidR="4F249548" w14:paraId="5F405D15" w14:textId="77777777" w:rsidTr="4F249548">
      <w:trPr>
        <w:trHeight w:val="300"/>
      </w:trPr>
      <w:tc>
        <w:tcPr>
          <w:tcW w:w="3600" w:type="dxa"/>
        </w:tcPr>
        <w:p w14:paraId="24B1A88F" w14:textId="581EAE48" w:rsidR="4F249548" w:rsidRDefault="4F249548" w:rsidP="4F249548">
          <w:pPr>
            <w:pStyle w:val="Header"/>
            <w:ind w:left="-115"/>
          </w:pPr>
        </w:p>
      </w:tc>
      <w:tc>
        <w:tcPr>
          <w:tcW w:w="3600" w:type="dxa"/>
        </w:tcPr>
        <w:p w14:paraId="7C00910B" w14:textId="151FFA92" w:rsidR="4F249548" w:rsidRDefault="4F249548" w:rsidP="4F249548">
          <w:pPr>
            <w:pStyle w:val="Header"/>
            <w:jc w:val="center"/>
          </w:pPr>
        </w:p>
      </w:tc>
      <w:tc>
        <w:tcPr>
          <w:tcW w:w="3600" w:type="dxa"/>
        </w:tcPr>
        <w:p w14:paraId="0B4F4859" w14:textId="3CDE7F0C" w:rsidR="4F249548" w:rsidRDefault="4F249548" w:rsidP="4F249548">
          <w:pPr>
            <w:pStyle w:val="Header"/>
            <w:ind w:right="-115"/>
            <w:jc w:val="right"/>
          </w:pPr>
        </w:p>
      </w:tc>
    </w:tr>
  </w:tbl>
  <w:p w14:paraId="5D4B0B6D" w14:textId="589D48A6" w:rsidR="4F249548" w:rsidRDefault="4F249548" w:rsidP="4F2495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0C4631"/>
    <w:multiLevelType w:val="hybridMultilevel"/>
    <w:tmpl w:val="54D4B5CC"/>
    <w:lvl w:ilvl="0" w:tplc="5ED0D3EA">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9223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3FE"/>
    <w:rsid w:val="00001055"/>
    <w:rsid w:val="00074446"/>
    <w:rsid w:val="000825AB"/>
    <w:rsid w:val="000A5E31"/>
    <w:rsid w:val="000B0C41"/>
    <w:rsid w:val="000F2224"/>
    <w:rsid w:val="00100950"/>
    <w:rsid w:val="00112324"/>
    <w:rsid w:val="0011792A"/>
    <w:rsid w:val="001306B2"/>
    <w:rsid w:val="00130E9F"/>
    <w:rsid w:val="00134F56"/>
    <w:rsid w:val="00180D9A"/>
    <w:rsid w:val="00184553"/>
    <w:rsid w:val="001E656B"/>
    <w:rsid w:val="00207E30"/>
    <w:rsid w:val="00220532"/>
    <w:rsid w:val="002A4BCC"/>
    <w:rsid w:val="002B3CB0"/>
    <w:rsid w:val="002D1582"/>
    <w:rsid w:val="002D4529"/>
    <w:rsid w:val="002E638B"/>
    <w:rsid w:val="0031485E"/>
    <w:rsid w:val="00326636"/>
    <w:rsid w:val="00331D8E"/>
    <w:rsid w:val="003324E0"/>
    <w:rsid w:val="00332E10"/>
    <w:rsid w:val="00347BD0"/>
    <w:rsid w:val="003516C6"/>
    <w:rsid w:val="00365CC0"/>
    <w:rsid w:val="003A087D"/>
    <w:rsid w:val="003B0B05"/>
    <w:rsid w:val="003B67AD"/>
    <w:rsid w:val="003C2184"/>
    <w:rsid w:val="00404AAD"/>
    <w:rsid w:val="004144BD"/>
    <w:rsid w:val="004566E3"/>
    <w:rsid w:val="00461657"/>
    <w:rsid w:val="00484049"/>
    <w:rsid w:val="00486763"/>
    <w:rsid w:val="00491B24"/>
    <w:rsid w:val="004B4D94"/>
    <w:rsid w:val="004D3F9C"/>
    <w:rsid w:val="004E1FC3"/>
    <w:rsid w:val="004F18E5"/>
    <w:rsid w:val="00505557"/>
    <w:rsid w:val="00532C9D"/>
    <w:rsid w:val="00537816"/>
    <w:rsid w:val="005554EF"/>
    <w:rsid w:val="00557A2E"/>
    <w:rsid w:val="005853FE"/>
    <w:rsid w:val="005F1058"/>
    <w:rsid w:val="005F150B"/>
    <w:rsid w:val="005F4566"/>
    <w:rsid w:val="00617FC8"/>
    <w:rsid w:val="00656F6D"/>
    <w:rsid w:val="00663B9F"/>
    <w:rsid w:val="00666B7A"/>
    <w:rsid w:val="00682380"/>
    <w:rsid w:val="00682382"/>
    <w:rsid w:val="006B15BF"/>
    <w:rsid w:val="006F285F"/>
    <w:rsid w:val="00704E9A"/>
    <w:rsid w:val="00786DE9"/>
    <w:rsid w:val="007B248E"/>
    <w:rsid w:val="007C56CD"/>
    <w:rsid w:val="007C7C55"/>
    <w:rsid w:val="007F4634"/>
    <w:rsid w:val="008330DC"/>
    <w:rsid w:val="008433A6"/>
    <w:rsid w:val="00856560"/>
    <w:rsid w:val="008A658F"/>
    <w:rsid w:val="008C67A1"/>
    <w:rsid w:val="008C6DA7"/>
    <w:rsid w:val="008F68F2"/>
    <w:rsid w:val="00917F10"/>
    <w:rsid w:val="00931742"/>
    <w:rsid w:val="00981B4D"/>
    <w:rsid w:val="009827EC"/>
    <w:rsid w:val="009B5185"/>
    <w:rsid w:val="009C35E8"/>
    <w:rsid w:val="009C516D"/>
    <w:rsid w:val="009D4AFB"/>
    <w:rsid w:val="009E5D61"/>
    <w:rsid w:val="00A343BE"/>
    <w:rsid w:val="00A47677"/>
    <w:rsid w:val="00A57AF9"/>
    <w:rsid w:val="00A66E28"/>
    <w:rsid w:val="00A67965"/>
    <w:rsid w:val="00A710E2"/>
    <w:rsid w:val="00A81BB6"/>
    <w:rsid w:val="00A84A59"/>
    <w:rsid w:val="00AD18E0"/>
    <w:rsid w:val="00AD7410"/>
    <w:rsid w:val="00B102E6"/>
    <w:rsid w:val="00B43572"/>
    <w:rsid w:val="00B6401A"/>
    <w:rsid w:val="00B67A86"/>
    <w:rsid w:val="00B67CEB"/>
    <w:rsid w:val="00BA471E"/>
    <w:rsid w:val="00BB31B1"/>
    <w:rsid w:val="00BB6D70"/>
    <w:rsid w:val="00BB76FD"/>
    <w:rsid w:val="00BF01E9"/>
    <w:rsid w:val="00BF6A21"/>
    <w:rsid w:val="00C07261"/>
    <w:rsid w:val="00C35D16"/>
    <w:rsid w:val="00C366C3"/>
    <w:rsid w:val="00C4104E"/>
    <w:rsid w:val="00CA0C34"/>
    <w:rsid w:val="00CA7CF9"/>
    <w:rsid w:val="00CD710F"/>
    <w:rsid w:val="00CF641E"/>
    <w:rsid w:val="00D12C20"/>
    <w:rsid w:val="00D21963"/>
    <w:rsid w:val="00D23CDD"/>
    <w:rsid w:val="00D43F70"/>
    <w:rsid w:val="00D47666"/>
    <w:rsid w:val="00D706C9"/>
    <w:rsid w:val="00DD2BB9"/>
    <w:rsid w:val="00DE317B"/>
    <w:rsid w:val="00E05D11"/>
    <w:rsid w:val="00E24515"/>
    <w:rsid w:val="00E325C3"/>
    <w:rsid w:val="00E44B9B"/>
    <w:rsid w:val="00E564E0"/>
    <w:rsid w:val="00E61F2D"/>
    <w:rsid w:val="00E736F8"/>
    <w:rsid w:val="00E84394"/>
    <w:rsid w:val="00E84C52"/>
    <w:rsid w:val="00EA760D"/>
    <w:rsid w:val="00ED0643"/>
    <w:rsid w:val="00F20DA5"/>
    <w:rsid w:val="00F211AE"/>
    <w:rsid w:val="00F24B3A"/>
    <w:rsid w:val="00F36E44"/>
    <w:rsid w:val="00F740C4"/>
    <w:rsid w:val="00F812DC"/>
    <w:rsid w:val="00F902FD"/>
    <w:rsid w:val="00F957CE"/>
    <w:rsid w:val="00FA2E59"/>
    <w:rsid w:val="00FB347B"/>
    <w:rsid w:val="00FB4C42"/>
    <w:rsid w:val="00FD13C7"/>
    <w:rsid w:val="00FD13CD"/>
    <w:rsid w:val="00FD607F"/>
    <w:rsid w:val="00FF0254"/>
    <w:rsid w:val="00FF36F6"/>
    <w:rsid w:val="091B154B"/>
    <w:rsid w:val="30EB9DBC"/>
    <w:rsid w:val="4ACC4EE5"/>
    <w:rsid w:val="4F249548"/>
    <w:rsid w:val="5016418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0C5B4"/>
  <w15:chartTrackingRefBased/>
  <w15:docId w15:val="{5D82C583-DEA2-4681-85A9-A924A56E0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3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53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53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53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53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53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53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53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53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3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53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53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53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53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53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53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53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53FE"/>
    <w:rPr>
      <w:rFonts w:eastAsiaTheme="majorEastAsia" w:cstheme="majorBidi"/>
      <w:color w:val="272727" w:themeColor="text1" w:themeTint="D8"/>
    </w:rPr>
  </w:style>
  <w:style w:type="paragraph" w:styleId="Title">
    <w:name w:val="Title"/>
    <w:basedOn w:val="Normal"/>
    <w:next w:val="Normal"/>
    <w:link w:val="TitleChar"/>
    <w:uiPriority w:val="10"/>
    <w:qFormat/>
    <w:rsid w:val="005853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3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53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53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53FE"/>
    <w:pPr>
      <w:spacing w:before="160"/>
      <w:jc w:val="center"/>
    </w:pPr>
    <w:rPr>
      <w:i/>
      <w:iCs/>
      <w:color w:val="404040" w:themeColor="text1" w:themeTint="BF"/>
    </w:rPr>
  </w:style>
  <w:style w:type="character" w:customStyle="1" w:styleId="QuoteChar">
    <w:name w:val="Quote Char"/>
    <w:basedOn w:val="DefaultParagraphFont"/>
    <w:link w:val="Quote"/>
    <w:uiPriority w:val="29"/>
    <w:rsid w:val="005853FE"/>
    <w:rPr>
      <w:i/>
      <w:iCs/>
      <w:color w:val="404040" w:themeColor="text1" w:themeTint="BF"/>
    </w:rPr>
  </w:style>
  <w:style w:type="paragraph" w:styleId="ListParagraph">
    <w:name w:val="List Paragraph"/>
    <w:basedOn w:val="Normal"/>
    <w:uiPriority w:val="34"/>
    <w:qFormat/>
    <w:rsid w:val="005853FE"/>
    <w:pPr>
      <w:ind w:left="720"/>
      <w:contextualSpacing/>
    </w:pPr>
  </w:style>
  <w:style w:type="character" w:styleId="IntenseEmphasis">
    <w:name w:val="Intense Emphasis"/>
    <w:basedOn w:val="DefaultParagraphFont"/>
    <w:uiPriority w:val="21"/>
    <w:qFormat/>
    <w:rsid w:val="005853FE"/>
    <w:rPr>
      <w:i/>
      <w:iCs/>
      <w:color w:val="0F4761" w:themeColor="accent1" w:themeShade="BF"/>
    </w:rPr>
  </w:style>
  <w:style w:type="paragraph" w:styleId="IntenseQuote">
    <w:name w:val="Intense Quote"/>
    <w:basedOn w:val="Normal"/>
    <w:next w:val="Normal"/>
    <w:link w:val="IntenseQuoteChar"/>
    <w:uiPriority w:val="30"/>
    <w:qFormat/>
    <w:rsid w:val="005853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53FE"/>
    <w:rPr>
      <w:i/>
      <w:iCs/>
      <w:color w:val="0F4761" w:themeColor="accent1" w:themeShade="BF"/>
    </w:rPr>
  </w:style>
  <w:style w:type="character" w:styleId="IntenseReference">
    <w:name w:val="Intense Reference"/>
    <w:basedOn w:val="DefaultParagraphFont"/>
    <w:uiPriority w:val="32"/>
    <w:qFormat/>
    <w:rsid w:val="005853FE"/>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A37F16C4ACE6478B773F2FE33EF7AC" ma:contentTypeVersion="4" ma:contentTypeDescription="Create a new document." ma:contentTypeScope="" ma:versionID="a4949aea57a7bda6578dcd24e0d7a0bc">
  <xsd:schema xmlns:xsd="http://www.w3.org/2001/XMLSchema" xmlns:xs="http://www.w3.org/2001/XMLSchema" xmlns:p="http://schemas.microsoft.com/office/2006/metadata/properties" xmlns:ns2="1f5b8d6c-bc22-4f3a-bd3a-c3eec31b10e6" targetNamespace="http://schemas.microsoft.com/office/2006/metadata/properties" ma:root="true" ma:fieldsID="0c385e62859f09439c5fe6096ca8ba83" ns2:_="">
    <xsd:import namespace="1f5b8d6c-bc22-4f3a-bd3a-c3eec31b10e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5b8d6c-bc22-4f3a-bd3a-c3eec31b10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85F0DF-352C-4EB1-BA00-4E3B0C72A803}"/>
</file>

<file path=customXml/itemProps2.xml><?xml version="1.0" encoding="utf-8"?>
<ds:datastoreItem xmlns:ds="http://schemas.openxmlformats.org/officeDocument/2006/customXml" ds:itemID="{967BFE98-246F-4DC3-9E13-20A641D966AA}">
  <ds:schemaRefs>
    <ds:schemaRef ds:uri="http://schemas.microsoft.com/sharepoint/v3/contenttype/forms"/>
  </ds:schemaRefs>
</ds:datastoreItem>
</file>

<file path=customXml/itemProps3.xml><?xml version="1.0" encoding="utf-8"?>
<ds:datastoreItem xmlns:ds="http://schemas.openxmlformats.org/officeDocument/2006/customXml" ds:itemID="{336496B1-E6EB-4E20-96A6-5CBB8F5B4E14}">
  <ds:schemaRefs>
    <ds:schemaRef ds:uri="http://schemas.openxmlformats.org/officeDocument/2006/bibliography"/>
  </ds:schemaRefs>
</ds:datastoreItem>
</file>

<file path=customXml/itemProps4.xml><?xml version="1.0" encoding="utf-8"?>
<ds:datastoreItem xmlns:ds="http://schemas.openxmlformats.org/officeDocument/2006/customXml" ds:itemID="{9B747042-E490-4F12-ABC8-4F975CDC7BE6}"/>
</file>

<file path=docProps/app.xml><?xml version="1.0" encoding="utf-8"?>
<Properties xmlns="http://schemas.openxmlformats.org/officeDocument/2006/extended-properties" xmlns:vt="http://schemas.openxmlformats.org/officeDocument/2006/docPropsVTypes">
  <Template>Normal.dotm</Template>
  <TotalTime>0</TotalTime>
  <Pages>1</Pages>
  <Words>611</Words>
  <Characters>3486</Characters>
  <Application>Microsoft Office Word</Application>
  <DocSecurity>4</DocSecurity>
  <Lines>29</Lines>
  <Paragraphs>8</Paragraphs>
  <ScaleCrop>false</ScaleCrop>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Viet Anh 20225599</dc:creator>
  <cp:keywords/>
  <dc:description/>
  <cp:lastModifiedBy>Pham Viet Anh 20225599</cp:lastModifiedBy>
  <cp:revision>119</cp:revision>
  <cp:lastPrinted>2024-03-27T06:59:00Z</cp:lastPrinted>
  <dcterms:created xsi:type="dcterms:W3CDTF">2024-03-24T05:09:00Z</dcterms:created>
  <dcterms:modified xsi:type="dcterms:W3CDTF">2024-05-03T15:45:00Z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0x010100F9A37F16C4ACE6478B773F2FE33EF7AC</vt:lpwstr>
  </property>
</Properties>
</file>